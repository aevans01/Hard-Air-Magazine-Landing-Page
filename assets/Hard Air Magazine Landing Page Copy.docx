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DD880" w14:textId="3A9018C9" w:rsidR="000D7569" w:rsidRDefault="000D7569">
      <w:r w:rsidRPr="000D7569">
        <w:t>Hard Air Magazine Exclusive Promotion!</w:t>
      </w:r>
    </w:p>
    <w:p w14:paraId="4513AA44" w14:textId="2CCA808B" w:rsidR="000D7569" w:rsidDel="00B37519" w:rsidRDefault="000D7569">
      <w:pPr>
        <w:rPr>
          <w:del w:id="0" w:author="Umarex Marketing" w:date="2022-04-22T14:00:00Z"/>
        </w:rPr>
      </w:pPr>
      <w:r w:rsidRPr="000D7569">
        <w:t xml:space="preserve">Subscribe to our </w:t>
      </w:r>
      <w:proofErr w:type="spellStart"/>
      <w:ins w:id="1" w:author="Umarex Marketing" w:date="2022-04-22T14:01:00Z">
        <w:r w:rsidR="00B37519">
          <w:t>Umarex</w:t>
        </w:r>
        <w:proofErr w:type="spellEnd"/>
        <w:r w:rsidR="00B37519">
          <w:t>® n</w:t>
        </w:r>
      </w:ins>
      <w:del w:id="2" w:author="Umarex Marketing" w:date="2022-04-22T14:01:00Z">
        <w:r w:rsidRPr="000D7569" w:rsidDel="00B37519">
          <w:delText>n</w:delText>
        </w:r>
      </w:del>
      <w:r w:rsidRPr="000D7569">
        <w:t>ewsletter and get 20% off</w:t>
      </w:r>
      <w:ins w:id="3" w:author="Umarex Marketing" w:date="2022-04-22T14:01:00Z">
        <w:r w:rsidR="00B37519">
          <w:t>*</w:t>
        </w:r>
      </w:ins>
      <w:r w:rsidRPr="000D7569">
        <w:t xml:space="preserve"> your next order</w:t>
      </w:r>
      <w:ins w:id="4" w:author="Umarex Marketing" w:date="2022-04-22T14:00:00Z">
        <w:r w:rsidR="00B37519">
          <w:t>.</w:t>
        </w:r>
      </w:ins>
      <w:del w:id="5" w:author="Umarex Marketing" w:date="2022-04-22T14:00:00Z">
        <w:r w:rsidRPr="000D7569" w:rsidDel="00B37519">
          <w:delText>. *up to $80 off.</w:delText>
        </w:r>
      </w:del>
    </w:p>
    <w:p w14:paraId="74D940E8" w14:textId="45250AE5" w:rsidR="000D7569" w:rsidRDefault="000D7569">
      <w:pPr>
        <w:rPr>
          <w:ins w:id="6" w:author="Umarex Marketing" w:date="2022-04-22T14:00:00Z"/>
        </w:rPr>
      </w:pPr>
    </w:p>
    <w:p w14:paraId="391FD02E" w14:textId="709000D0" w:rsidR="00B37519" w:rsidRDefault="00B37519">
      <w:pPr>
        <w:rPr>
          <w:ins w:id="7" w:author="Umarex Marketing" w:date="2022-04-22T14:00:00Z"/>
        </w:rPr>
      </w:pPr>
      <w:ins w:id="8" w:author="Umarex Marketing" w:date="2022-04-22T14:00:00Z">
        <w:r w:rsidRPr="00B37519">
          <w:t>*One time per customer 20%, $100 cap, set 05/01/22-09/30/22</w:t>
        </w:r>
      </w:ins>
    </w:p>
    <w:p w14:paraId="5F7C30A2" w14:textId="77777777" w:rsidR="00B37519" w:rsidRDefault="00B37519"/>
    <w:p w14:paraId="74BE224B" w14:textId="71219E08" w:rsidR="000D7569" w:rsidRDefault="000D7569">
      <w:r w:rsidRPr="000D7569">
        <w:t>Hard Air Magazine Gold Awarded Products</w:t>
      </w:r>
    </w:p>
    <w:p w14:paraId="31B888ED" w14:textId="77777777" w:rsidR="000D7569" w:rsidRDefault="000D7569"/>
    <w:p w14:paraId="0DD8B20C" w14:textId="0F69B4DB" w:rsidR="000D7569" w:rsidRDefault="000D7569">
      <w:r w:rsidRPr="000D7569">
        <w:t>Gauntlet 2</w:t>
      </w:r>
    </w:p>
    <w:p w14:paraId="654BF758" w14:textId="4DB0DD86" w:rsidR="000D7569" w:rsidRDefault="000D7569">
      <w:r w:rsidRPr="000D7569">
        <w:t>MORE AIR = MORE EVERYTHING</w:t>
      </w:r>
    </w:p>
    <w:p w14:paraId="464FC036" w14:textId="77777777" w:rsidR="000D7569" w:rsidRDefault="000D7569" w:rsidP="000D7569">
      <w:r>
        <w:t>• 4,500 psi. 24 cu. in, removable tank</w:t>
      </w:r>
    </w:p>
    <w:p w14:paraId="7C8DA504" w14:textId="77777777" w:rsidR="000D7569" w:rsidRDefault="000D7569" w:rsidP="000D7569">
      <w:r>
        <w:t>• Quick disconnect sling mount</w:t>
      </w:r>
    </w:p>
    <w:p w14:paraId="61007CA4" w14:textId="24469DFB" w:rsidR="000D7569" w:rsidRDefault="000D7569" w:rsidP="000D7569">
      <w:r>
        <w:t>• Adjustable cheekpiece</w:t>
      </w:r>
    </w:p>
    <w:p w14:paraId="6ABA98E2" w14:textId="05C30A26" w:rsidR="000D7569" w:rsidRDefault="000D7569" w:rsidP="000D7569">
      <w:r>
        <w:t xml:space="preserve">• Easy to grip, </w:t>
      </w:r>
      <w:proofErr w:type="gramStart"/>
      <w:r>
        <w:t>large knurled</w:t>
      </w:r>
      <w:proofErr w:type="gramEnd"/>
      <w:r>
        <w:t xml:space="preserve"> trigger</w:t>
      </w:r>
    </w:p>
    <w:p w14:paraId="152F3978" w14:textId="58F7E427" w:rsidR="000D7569" w:rsidDel="00B37519" w:rsidRDefault="000D7569" w:rsidP="000D7569">
      <w:pPr>
        <w:rPr>
          <w:del w:id="9" w:author="Umarex Marketing" w:date="2022-04-22T14:02:00Z"/>
        </w:rPr>
      </w:pPr>
      <w:r>
        <w:t xml:space="preserve">• </w:t>
      </w:r>
      <w:ins w:id="10" w:author="Umarex Marketing" w:date="2022-04-22T14:02:00Z">
        <w:r w:rsidR="00B37519" w:rsidRPr="00B37519">
          <w:t>Single stage adjustable trigger</w:t>
        </w:r>
      </w:ins>
      <w:del w:id="11" w:author="Umarex Marketing" w:date="2022-04-22T14:02:00Z">
        <w:r w:rsidDel="00B37519">
          <w:delText>Aircraft-grade aluminum receiver</w:delText>
        </w:r>
      </w:del>
    </w:p>
    <w:p w14:paraId="1B11C7DB" w14:textId="142CD309" w:rsidR="000D7569" w:rsidRDefault="000D7569" w:rsidP="000D7569"/>
    <w:p w14:paraId="16A8B5C5" w14:textId="61521491" w:rsidR="000D7569" w:rsidRDefault="000D7569" w:rsidP="000D7569"/>
    <w:p w14:paraId="24EBDBE3" w14:textId="2312FBBB" w:rsidR="000D7569" w:rsidRDefault="000D7569" w:rsidP="000D7569">
      <w:r w:rsidRPr="000D7569">
        <w:t>S&amp;W M29</w:t>
      </w:r>
    </w:p>
    <w:p w14:paraId="2A4FFB4B" w14:textId="77EF9B36" w:rsidR="000D7569" w:rsidRPr="00B37519" w:rsidDel="00B37519" w:rsidRDefault="00B37519" w:rsidP="000D7569">
      <w:pPr>
        <w:rPr>
          <w:del w:id="12" w:author="Umarex Marketing" w:date="2022-04-22T14:02:00Z"/>
        </w:rPr>
      </w:pPr>
      <w:ins w:id="13" w:author="Umarex Marketing" w:date="2022-04-22T14:02:00Z">
        <w:r w:rsidRPr="00B37519">
          <w:t>“A CINEMATIC ICON”</w:t>
        </w:r>
      </w:ins>
      <w:del w:id="14" w:author="Umarex Marketing" w:date="2022-04-22T14:02:00Z">
        <w:r w:rsidR="000D7569" w:rsidRPr="00B37519" w:rsidDel="00B37519">
          <w:delText>“The Dirty Harry”</w:delText>
        </w:r>
      </w:del>
    </w:p>
    <w:p w14:paraId="01946BE0" w14:textId="77777777" w:rsidR="00B37519" w:rsidRDefault="00B37519" w:rsidP="000D7569">
      <w:pPr>
        <w:rPr>
          <w:ins w:id="15" w:author="Umarex Marketing" w:date="2022-04-22T14:02:00Z"/>
        </w:rPr>
      </w:pPr>
    </w:p>
    <w:p w14:paraId="6289899F" w14:textId="77777777" w:rsidR="000D7569" w:rsidRDefault="000D7569" w:rsidP="000D7569">
      <w:r>
        <w:t>• Unmistakable Smith &amp; Wesson Styling</w:t>
      </w:r>
    </w:p>
    <w:p w14:paraId="51717EBD" w14:textId="77777777" w:rsidR="000D7569" w:rsidRDefault="000D7569" w:rsidP="000D7569">
      <w:r>
        <w:t>• Six Shot Revolver Cylinder</w:t>
      </w:r>
    </w:p>
    <w:p w14:paraId="0A17FAAC" w14:textId="476932AC" w:rsidR="000D7569" w:rsidRDefault="000D7569" w:rsidP="000D7569">
      <w:r>
        <w:t>• 8-inch Barrel</w:t>
      </w:r>
    </w:p>
    <w:p w14:paraId="54F83C13" w14:textId="7227F24E" w:rsidR="000D7569" w:rsidRDefault="000D7569" w:rsidP="000D7569">
      <w:r>
        <w:t>• 415 FPS with Standard Steel BBs</w:t>
      </w:r>
    </w:p>
    <w:p w14:paraId="52258975" w14:textId="77777777" w:rsidR="000D7569" w:rsidRDefault="000D7569" w:rsidP="000D7569">
      <w:r>
        <w:t>• Realistic Faux Wood Grain Grips</w:t>
      </w:r>
    </w:p>
    <w:p w14:paraId="1D0B16A3" w14:textId="066C4916" w:rsidR="000D7569" w:rsidRDefault="000D7569" w:rsidP="000D7569">
      <w:r>
        <w:t xml:space="preserve">• Uses </w:t>
      </w:r>
      <w:proofErr w:type="spellStart"/>
      <w:r>
        <w:t>Umarex’s</w:t>
      </w:r>
      <w:proofErr w:type="spellEnd"/>
      <w:r>
        <w:t xml:space="preserve"> Standard Revolver BB casings</w:t>
      </w:r>
    </w:p>
    <w:p w14:paraId="033C86F2" w14:textId="44119CFF" w:rsidR="000D7569" w:rsidRDefault="000D7569" w:rsidP="000D7569"/>
    <w:p w14:paraId="72C0CD7C" w14:textId="62DA5471" w:rsidR="000D7569" w:rsidRDefault="000D7569" w:rsidP="000D7569">
      <w:r w:rsidRPr="000D7569">
        <w:t>Origin .22</w:t>
      </w:r>
    </w:p>
    <w:p w14:paraId="6CE66B4F" w14:textId="22DE60A7" w:rsidR="000D7569" w:rsidRDefault="000D7569" w:rsidP="000D7569">
      <w:proofErr w:type="spellStart"/>
      <w:r w:rsidRPr="000D7569">
        <w:t>PcP</w:t>
      </w:r>
      <w:proofErr w:type="spellEnd"/>
      <w:r w:rsidRPr="000D7569">
        <w:t xml:space="preserve"> Rifle</w:t>
      </w:r>
    </w:p>
    <w:p w14:paraId="0FC52810" w14:textId="77777777" w:rsidR="000D7569" w:rsidRDefault="000D7569" w:rsidP="000D7569">
      <w:r>
        <w:t>• Patented Pre-Pressurized Tank Design</w:t>
      </w:r>
    </w:p>
    <w:p w14:paraId="199EB034" w14:textId="373B3F3B" w:rsidR="000D7569" w:rsidRDefault="000D7569" w:rsidP="000D7569">
      <w:r>
        <w:t>•10</w:t>
      </w:r>
      <w:ins w:id="16" w:author="Umarex Marketing" w:date="2022-04-22T14:03:00Z">
        <w:r w:rsidR="00B37519">
          <w:t>-</w:t>
        </w:r>
      </w:ins>
      <w:del w:id="17" w:author="Umarex Marketing" w:date="2022-04-22T14:03:00Z">
        <w:r w:rsidDel="00B37519">
          <w:delText xml:space="preserve"> </w:delText>
        </w:r>
      </w:del>
      <w:r>
        <w:t>Shot Rotary Magazine</w:t>
      </w:r>
    </w:p>
    <w:p w14:paraId="77DA6BD1" w14:textId="4573A0E5" w:rsidR="000D7569" w:rsidRDefault="000D7569" w:rsidP="000D7569">
      <w:r>
        <w:t>• Automatic Overpressure Air Release</w:t>
      </w:r>
    </w:p>
    <w:p w14:paraId="11672238" w14:textId="77777777" w:rsidR="000D7569" w:rsidRDefault="000D7569" w:rsidP="000D7569">
      <w:r>
        <w:t>• Two-Staged Adjustable Trigger</w:t>
      </w:r>
    </w:p>
    <w:p w14:paraId="482EB019" w14:textId="43E76B85" w:rsidR="000D7569" w:rsidRDefault="000D7569" w:rsidP="000D7569">
      <w:r>
        <w:t>•1,100 FPS with .22 Caliber pellets.</w:t>
      </w:r>
    </w:p>
    <w:p w14:paraId="2014B3E5" w14:textId="55462537" w:rsidR="000D7569" w:rsidRDefault="000D7569" w:rsidP="000D7569"/>
    <w:p w14:paraId="7F0EA4B0" w14:textId="145A42F3" w:rsidR="000D7569" w:rsidRDefault="000D7569" w:rsidP="000D7569">
      <w:proofErr w:type="spellStart"/>
      <w:r w:rsidRPr="000D7569">
        <w:t>AirJavlin</w:t>
      </w:r>
      <w:proofErr w:type="spellEnd"/>
    </w:p>
    <w:p w14:paraId="65C7290F" w14:textId="3E2FB081" w:rsidR="000D7569" w:rsidRDefault="000D7569" w:rsidP="000D7569">
      <w:r w:rsidRPr="000D7569">
        <w:t>CO2 Arrow Rifle</w:t>
      </w:r>
    </w:p>
    <w:p w14:paraId="3702A317" w14:textId="3A7107EE" w:rsidR="000D7569" w:rsidRDefault="000D7569" w:rsidP="000D7569">
      <w:r>
        <w:t xml:space="preserve">• Powered by </w:t>
      </w:r>
      <w:ins w:id="18" w:author="Umarex Marketing" w:date="2022-04-22T14:04:00Z">
        <w:r w:rsidR="00B37519">
          <w:t>[</w:t>
        </w:r>
      </w:ins>
      <w:r>
        <w:t>1</w:t>
      </w:r>
      <w:ins w:id="19" w:author="Umarex Marketing" w:date="2022-04-22T14:04:00Z">
        <w:r w:rsidR="00B37519">
          <w:t>]</w:t>
        </w:r>
      </w:ins>
      <w:r>
        <w:t xml:space="preserve"> </w:t>
      </w:r>
      <w:proofErr w:type="gramStart"/>
      <w:r>
        <w:t>88 gram</w:t>
      </w:r>
      <w:proofErr w:type="gramEnd"/>
      <w:r>
        <w:t xml:space="preserve"> CO2 Cartridge</w:t>
      </w:r>
    </w:p>
    <w:p w14:paraId="7B37781A" w14:textId="77777777" w:rsidR="000D7569" w:rsidRDefault="000D7569" w:rsidP="000D7569">
      <w:r>
        <w:t>• Straight Pull Bolt Action</w:t>
      </w:r>
    </w:p>
    <w:p w14:paraId="1A0779FB" w14:textId="77777777" w:rsidR="000D7569" w:rsidRDefault="000D7569" w:rsidP="000D7569">
      <w:r>
        <w:t>• Arrows Accept Broadheads</w:t>
      </w:r>
    </w:p>
    <w:p w14:paraId="2BDF4177" w14:textId="77777777" w:rsidR="000D7569" w:rsidRDefault="000D7569" w:rsidP="000D7569">
      <w:r>
        <w:t>• Multi-Position Adjustable Stock</w:t>
      </w:r>
    </w:p>
    <w:p w14:paraId="46930E38" w14:textId="0A836865" w:rsidR="000D7569" w:rsidRDefault="000D7569" w:rsidP="000D7569">
      <w:r>
        <w:t>• Accepts 2x12 g</w:t>
      </w:r>
      <w:ins w:id="20" w:author="Umarex Marketing" w:date="2022-04-22T14:03:00Z">
        <w:r w:rsidR="00B37519">
          <w:t>ram</w:t>
        </w:r>
      </w:ins>
      <w:r>
        <w:t xml:space="preserve"> CO2 Adapter</w:t>
      </w:r>
    </w:p>
    <w:p w14:paraId="3D8F148C" w14:textId="3CAF4036" w:rsidR="000D7569" w:rsidRDefault="000D7569" w:rsidP="000D7569"/>
    <w:p w14:paraId="2A3F1A88" w14:textId="51E98EC0" w:rsidR="000D7569" w:rsidRDefault="000D7569" w:rsidP="000D7569"/>
    <w:p w14:paraId="08163033" w14:textId="5643BCD6" w:rsidR="000D7569" w:rsidRDefault="000D7569" w:rsidP="000D7569"/>
    <w:p w14:paraId="7FB0534D" w14:textId="2A78B0F4" w:rsidR="000D7569" w:rsidRDefault="000D7569" w:rsidP="000D7569"/>
    <w:p w14:paraId="73293D68" w14:textId="1025A48A" w:rsidR="000D7569" w:rsidRDefault="000D7569" w:rsidP="000D7569"/>
    <w:p w14:paraId="0F25E906" w14:textId="77777777" w:rsidR="000D7569" w:rsidRDefault="000D7569" w:rsidP="000D7569"/>
    <w:p w14:paraId="5DB6EBB3" w14:textId="316DF593" w:rsidR="000D7569" w:rsidRPr="001010CE" w:rsidRDefault="000D7569" w:rsidP="000D7569">
      <w:pPr>
        <w:rPr>
          <w:u w:val="words"/>
        </w:rPr>
      </w:pPr>
      <w:r w:rsidRPr="000D7569">
        <w:lastRenderedPageBreak/>
        <w:t>Fusion 2</w:t>
      </w:r>
    </w:p>
    <w:p w14:paraId="6272CFCF" w14:textId="115700B2" w:rsidR="000D7569" w:rsidRDefault="000D7569" w:rsidP="000D7569">
      <w:r w:rsidRPr="000D7569">
        <w:t>Quiet Co2 Pellet Rifle</w:t>
      </w:r>
    </w:p>
    <w:p w14:paraId="05A76E36" w14:textId="77777777" w:rsidR="000D7569" w:rsidRDefault="000D7569" w:rsidP="000D7569">
      <w:r>
        <w:t>• 9-Shot Rotary Magazine</w:t>
      </w:r>
    </w:p>
    <w:p w14:paraId="033BBF99" w14:textId="77777777" w:rsidR="000D7569" w:rsidRDefault="000D7569" w:rsidP="000D7569">
      <w:r>
        <w:t>• Velocity 700 FPS</w:t>
      </w:r>
    </w:p>
    <w:p w14:paraId="263209FB" w14:textId="1B7CC435" w:rsidR="000D7569" w:rsidRDefault="000D7569" w:rsidP="000D7569">
      <w:r>
        <w:t xml:space="preserve">• Uses </w:t>
      </w:r>
      <w:ins w:id="21" w:author="Umarex Marketing" w:date="2022-04-22T14:04:00Z">
        <w:r w:rsidR="00B37519">
          <w:t>[</w:t>
        </w:r>
      </w:ins>
      <w:r>
        <w:t>2</w:t>
      </w:r>
      <w:ins w:id="22" w:author="Umarex Marketing" w:date="2022-04-22T14:04:00Z">
        <w:r w:rsidR="00B37519">
          <w:t>]</w:t>
        </w:r>
      </w:ins>
      <w:r>
        <w:t xml:space="preserve"> 12gram CO2 cartridges</w:t>
      </w:r>
    </w:p>
    <w:p w14:paraId="68B59AE8" w14:textId="7F943480" w:rsidR="000D7569" w:rsidRDefault="000D7569" w:rsidP="000D7569">
      <w:r>
        <w:t xml:space="preserve">• </w:t>
      </w:r>
      <w:proofErr w:type="spellStart"/>
      <w:ins w:id="23" w:author="Umarex Marketing" w:date="2022-04-22T14:04:00Z">
        <w:r w:rsidR="0004511D" w:rsidRPr="0004511D">
          <w:t>SilencAir</w:t>
        </w:r>
        <w:proofErr w:type="spellEnd"/>
        <w:r w:rsidR="0004511D" w:rsidRPr="0004511D">
          <w:t xml:space="preserve"> Noise Dampening System</w:t>
        </w:r>
      </w:ins>
      <w:del w:id="24" w:author="Umarex Marketing" w:date="2022-04-22T14:04:00Z">
        <w:r w:rsidDel="0004511D">
          <w:delText>Bolt-action (11lbs. cocking effort)</w:delText>
        </w:r>
      </w:del>
    </w:p>
    <w:p w14:paraId="51C26529" w14:textId="3C694912" w:rsidR="000D7569" w:rsidRDefault="000D7569" w:rsidP="000D7569">
      <w:r>
        <w:t>• Includes 4x32 scope</w:t>
      </w:r>
    </w:p>
    <w:p w14:paraId="2E2512BA" w14:textId="5F4C4595" w:rsidR="000D7569" w:rsidRDefault="000D7569" w:rsidP="000D7569"/>
    <w:p w14:paraId="0C164112" w14:textId="638AC0BB" w:rsidR="000D7569" w:rsidRDefault="00F13A45" w:rsidP="000D7569">
      <w:proofErr w:type="spellStart"/>
      <w:r w:rsidRPr="00F13A45">
        <w:t>Umarex</w:t>
      </w:r>
      <w:proofErr w:type="spellEnd"/>
      <w:r w:rsidRPr="00F13A45">
        <w:t xml:space="preserve"> </w:t>
      </w:r>
      <w:proofErr w:type="spellStart"/>
      <w:r w:rsidRPr="00F13A45">
        <w:t>AirSaber</w:t>
      </w:r>
      <w:proofErr w:type="spellEnd"/>
    </w:p>
    <w:p w14:paraId="5D10B114" w14:textId="73259C1B" w:rsidR="00F13A45" w:rsidRDefault="00F13A45" w:rsidP="000D7569">
      <w:r w:rsidRPr="00F13A45">
        <w:t xml:space="preserve">PCP Arrow </w:t>
      </w:r>
      <w:r>
        <w:t>Rifle</w:t>
      </w:r>
    </w:p>
    <w:p w14:paraId="7CF487BE" w14:textId="77777777" w:rsidR="00F13A45" w:rsidRDefault="00F13A45" w:rsidP="00F13A45">
      <w:r>
        <w:t>• 450 FPS with 376 Grain Arrow</w:t>
      </w:r>
    </w:p>
    <w:p w14:paraId="4C0880B4" w14:textId="5C026B21" w:rsidR="00F13A45" w:rsidRDefault="00F13A45" w:rsidP="00F13A45">
      <w:r>
        <w:t>• 169 ft-lbs. of energy</w:t>
      </w:r>
    </w:p>
    <w:p w14:paraId="7D3E5CD1" w14:textId="77777777" w:rsidR="00F13A45" w:rsidRDefault="00F13A45" w:rsidP="00F13A45">
      <w:r>
        <w:t>• Max Tank Pressure of 3,625 PSI</w:t>
      </w:r>
    </w:p>
    <w:p w14:paraId="5C7BBF8D" w14:textId="77777777" w:rsidR="00F13A45" w:rsidRDefault="00F13A45" w:rsidP="00F13A45">
      <w:r>
        <w:t>• 25 Lethal Shots per Fill.</w:t>
      </w:r>
    </w:p>
    <w:p w14:paraId="6DEFA6B2" w14:textId="1270675B" w:rsidR="00F13A45" w:rsidRDefault="00F13A45" w:rsidP="00F13A45">
      <w:r>
        <w:t>• Comes with 3 Field Tipped Arrows</w:t>
      </w:r>
    </w:p>
    <w:sectPr w:rsidR="00F13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marex Marketing">
    <w15:presenceInfo w15:providerId="AD" w15:userId="S::umarex.marketing@umarexusa.onmicrosoft.com::8ef0fb2e-7df0-434e-a67f-7d46e360fd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569"/>
    <w:rsid w:val="0004511D"/>
    <w:rsid w:val="000D7569"/>
    <w:rsid w:val="001010CE"/>
    <w:rsid w:val="00B37519"/>
    <w:rsid w:val="00F1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94CAE"/>
  <w15:chartTrackingRefBased/>
  <w15:docId w15:val="{EFAEFD87-EBE3-E24D-B95A-A3F5C2A6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B37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Umarex Marketing</dc:creator>
  <cp:keywords/>
  <dc:description/>
  <cp:lastModifiedBy>Umarex Marketing</cp:lastModifiedBy>
  <cp:revision>2</cp:revision>
  <dcterms:created xsi:type="dcterms:W3CDTF">2022-04-08T20:27:00Z</dcterms:created>
  <dcterms:modified xsi:type="dcterms:W3CDTF">2022-04-22T19:05:00Z</dcterms:modified>
</cp:coreProperties>
</file>